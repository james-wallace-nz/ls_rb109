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Adrian Arnot Andrews" w:id="1" w:date="2021-02-20T23:34:15Z"/>
          <w:del w:author="Ginnichris Pinckert" w:id="2" w:date="2021-04-26T20:24:05Z"/>
        </w:rPr>
      </w:pPr>
      <w:ins w:author="Adrian Arnot Andrews" w:id="1" w:date="2021-02-20T23:34:15Z">
        <w:del w:author="Ginnichris Pinckert" w:id="2" w:date="2021-04-26T20:24:05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Suggested response format (based on feedback from other students &amp; Srdjan’s blog post):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 does the code output? What are the return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Answer the why behind the output/return: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Focus only on the lines of code that deliver the output and return values.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what the problem demonstrates and why: </w:t>
      </w:r>
      <w:r w:rsidDel="00000000" w:rsidR="00000000" w:rsidRPr="00000000">
        <w:rPr>
          <w:rtl w:val="0"/>
        </w:rPr>
        <w:t xml:space="preserve">This problem demonstrates the concept of local variable scope/etc…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can be at the beginning or end of your answer - personal preference.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Markdown: use `backticks` (Markdown formatting) to highlight variable names, methods, and lines you are referring to:</w:t>
      </w:r>
      <w:r w:rsidDel="00000000" w:rsidR="00000000" w:rsidRPr="00000000">
        <w:rPr>
          <w:rtl w:val="0"/>
        </w:rPr>
        <w:t xml:space="preserve"> On `line 1` we initialize the local variable…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6"/>
          <w:szCs w:val="36"/>
          <w:shd w:fill="93c47d" w:val="clear"/>
          <w:rtl w:val="0"/>
        </w:rPr>
        <w:t xml:space="preserve">Always aim to answer: What does the following code output and return? Why? What concept does it demonstrate?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ins w:author="Shawn Stevens" w:id="3" w:date="2021-02-04T21:58:21Z">
        <w:r w:rsidDel="00000000" w:rsidR="00000000" w:rsidRPr="00000000">
          <w:rPr>
            <w:rtl w:val="0"/>
          </w:rPr>
          <w:t xml:space="preserve">`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Additional Practice Problems: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Collection Methods from Lesson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Ruby Basics: Variable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Ruby Basics: 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k3rmikfzqjf" w:id="0"/>
      <w:bookmarkEnd w:id="0"/>
      <w:r w:rsidDel="00000000" w:rsidR="00000000" w:rsidRPr="00000000">
        <w:rPr>
          <w:rtl w:val="0"/>
        </w:rPr>
        <w:t xml:space="preserve">Local Variable Scope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135b5pim9lem" w:id="1"/>
      <w:bookmarkEnd w:id="1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cc33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“Hello”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b = a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“Goodbye”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puts a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puts b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ownv9cx43a7l" w:id="2"/>
      <w:bookmarkEnd w:id="2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widowControl w:val="0"/>
        <w:rPr/>
      </w:pPr>
      <w:bookmarkStart w:colFirst="0" w:colLast="0" w:name="_wselkfdwuixm" w:id="3"/>
      <w:bookmarkEnd w:id="3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c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a = c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widowControl w:val="0"/>
        <w:rPr/>
      </w:pPr>
      <w:bookmarkStart w:colFirst="0" w:colLast="0" w:name="_4481ap6zkeq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widowControl w:val="0"/>
        <w:rPr/>
      </w:pPr>
      <w:bookmarkStart w:colFirst="0" w:colLast="0" w:name="_kbtyu97lchxl" w:id="5"/>
      <w:bookmarkEnd w:id="5"/>
      <w:r w:rsidDel="00000000" w:rsidR="00000000" w:rsidRPr="00000000">
        <w:rPr>
          <w:rtl w:val="0"/>
        </w:rPr>
        <w:t xml:space="preserve">Example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puts str</w:t>
              <w:br w:type="textWrapping"/>
              <w:t xml:space="preserve">    i -=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widowControl w:val="0"/>
        <w:rPr/>
      </w:pPr>
      <w:bookmarkStart w:colFirst="0" w:colLast="0" w:name="_n802er9p6fit" w:id="6"/>
      <w:bookmarkEnd w:id="6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greetings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puts str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"Goodbye"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word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greetings(word)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Problem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widowControl w:val="0"/>
        <w:rPr/>
      </w:pPr>
      <w:bookmarkStart w:colFirst="0" w:colLast="0" w:name="_jrhrzvr9eew9" w:id="7"/>
      <w:bookmarkEnd w:id="7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ins w:author="Riaz RR" w:id="5" w:date="2021-06-22T17:23:28Z"/>
                <w:rFonts w:ascii="Consolas" w:cs="Consolas" w:eastAsia="Consolas" w:hAnsi="Consolas"/>
                <w:color w:val="aaaaaa"/>
                <w:shd w:fill="222222" w:val="clear"/>
              </w:rPr>
            </w:pPr>
            <w:del w:author="Mohammad Ali" w:id="4" w:date="2021-06-22T16:33:45Z"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arr = [</w:delText>
              </w:r>
              <w:r w:rsidDel="00000000" w:rsidR="00000000" w:rsidRPr="00000000">
                <w:rPr>
                  <w:rFonts w:ascii="Consolas" w:cs="Consolas" w:eastAsia="Consolas" w:hAnsi="Consolas"/>
                  <w:color w:val="00cc66"/>
                  <w:shd w:fill="222222" w:val="clear"/>
                  <w:rtl w:val="0"/>
                </w:rPr>
                <w:delText xml:space="preserve">1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,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00cc66"/>
                  <w:shd w:fill="222222" w:val="clear"/>
                  <w:rtl w:val="0"/>
                </w:rPr>
                <w:delText xml:space="preserve">2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,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00cc66"/>
                  <w:shd w:fill="222222" w:val="clear"/>
                  <w:rtl w:val="0"/>
                </w:rPr>
                <w:delText xml:space="preserve">3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,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00cc66"/>
                  <w:shd w:fill="222222" w:val="clear"/>
                  <w:rtl w:val="0"/>
                </w:rPr>
                <w:delText xml:space="preserve">4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]</w:delText>
              </w:r>
            </w:del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ins w:author="Riaz RR" w:id="5" w:date="2021-06-22T17:23:28Z">
              <w:commentRangeStart w:id="0"/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t xml:space="preserve">arr = [1, 2, 3, 4]</w:t>
              </w:r>
            </w:ins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counter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sum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sum += arr[counter]</w:t>
              <w:br w:type="textWrapping"/>
              <w:t xml:space="preserve">  counter +=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break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counter == arr.size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  <w:br w:type="textWrapping"/>
              <w:br w:type="textWrapping"/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"Your total is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#{sum}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widowControl w:val="0"/>
        <w:rPr/>
        <w:pPrChange w:author="John Morgante" w:id="0" w:date="2021-07-25T12:56:22Z">
          <w:pPr>
            <w:pStyle w:val="Heading4"/>
            <w:widowControl w:val="0"/>
          </w:pPr>
        </w:pPrChange>
      </w:pPr>
      <w:bookmarkStart w:colFirst="0" w:colLast="0" w:name="_rw5lym9x12sx" w:id="8"/>
      <w:bookmarkEnd w:id="8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|x|</w:t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'Bill'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widowControl w:val="0"/>
        <w:rPr/>
      </w:pPr>
      <w:bookmarkStart w:colFirst="0" w:colLast="0" w:name="_3w9slm455w5o" w:id="9"/>
      <w:bookmarkEnd w:id="9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270" w:hRule="atLeast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del w:author="Anonymous" w:id="7" w:date="2021-02-26T13:24:37Z"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animal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"dog"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br w:type="textWrapping"/>
                <w:delText xml:space="preserve">loop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do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 |_|</w:delText>
                <w:br w:type="textWrapping"/>
                <w:delText xml:space="preserve">  animal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"cat"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delText xml:space="preserve">  var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"ball"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delText xml:space="preserve"> 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break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end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br w:type="textWrapping"/>
                <w:delText xml:space="preserve">puts animal</w:delText>
                <w:br w:type="textWrapping"/>
                <w:delText xml:space="preserve">puts var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widowControl w:val="0"/>
        <w:rPr/>
      </w:pPr>
      <w:bookmarkStart w:colFirst="0" w:colLast="0" w:name="_lpw8icqyi4hc" w:id="10"/>
      <w:bookmarkEnd w:id="10"/>
      <w:r w:rsidDel="00000000" w:rsidR="00000000" w:rsidRPr="00000000">
        <w:rPr>
          <w:rtl w:val="0"/>
        </w:rPr>
        <w:t xml:space="preserve">Variable Shadowing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on161g9zjj16" w:id="11"/>
      <w:bookmarkEnd w:id="11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39">
      <w:pPr>
        <w:rPr>
          <w:ins w:author="Anonymous" w:id="8" w:date="2021-02-28T14:55:27Z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</w:t>
      </w:r>
      <w:ins w:author="Anonymous" w:id="8" w:date="2021-02-28T14:55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rPr/>
      </w:pPr>
      <w:ins w:author="Anonymous" w:id="7" w:date="2021-02-26T13:24:37Z">
        <w:del w:author="Anonymous" w:id="9" w:date="2021-02-26T13:26:52Z">
          <w:r w:rsidDel="00000000" w:rsidR="00000000" w:rsidRPr="00000000">
            <w:rPr>
              <w:rtl w:val="0"/>
            </w:rPr>
            <w:delText xml:space="preserve">animal = </w:delText>
          </w:r>
          <w:r w:rsidDel="00000000" w:rsidR="00000000" w:rsidRPr="00000000">
            <w:rPr>
              <w:rtl w:val="0"/>
            </w:rPr>
            <w:delText xml:space="preserve">"dog"</w:delText>
          </w:r>
          <w:r w:rsidDel="00000000" w:rsidR="00000000" w:rsidRPr="00000000">
            <w:rPr>
              <w:rtl w:val="0"/>
            </w:rPr>
            <w:br w:type="textWrapping"/>
            <w:br w:type="textWrapping"/>
            <w:delText xml:space="preserve">loop </w:delText>
          </w:r>
          <w:r w:rsidDel="00000000" w:rsidR="00000000" w:rsidRPr="00000000">
            <w:rPr>
              <w:rtl w:val="0"/>
            </w:rPr>
            <w:delText xml:space="preserve">do</w:delText>
          </w:r>
          <w:r w:rsidDel="00000000" w:rsidR="00000000" w:rsidRPr="00000000">
            <w:rPr>
              <w:rtl w:val="0"/>
            </w:rPr>
            <w:delText xml:space="preserve"> |_|</w:delText>
            <w:br w:type="textWrapping"/>
            <w:delText xml:space="preserve">  animal = </w:delText>
          </w:r>
          <w:r w:rsidDel="00000000" w:rsidR="00000000" w:rsidRPr="00000000">
            <w:rPr>
              <w:rtl w:val="0"/>
            </w:rPr>
            <w:delText xml:space="preserve">"cat"</w:delText>
          </w:r>
          <w:r w:rsidDel="00000000" w:rsidR="00000000" w:rsidRPr="00000000">
            <w:rPr>
              <w:rtl w:val="0"/>
            </w:rPr>
            <w:br w:type="textWrapping"/>
            <w:delText xml:space="preserve">  var = </w:delText>
          </w:r>
          <w:r w:rsidDel="00000000" w:rsidR="00000000" w:rsidRPr="00000000">
            <w:rPr>
              <w:rtl w:val="0"/>
            </w:rPr>
            <w:delText xml:space="preserve">"ball"</w:delText>
          </w:r>
          <w:r w:rsidDel="00000000" w:rsidR="00000000" w:rsidRPr="00000000">
            <w:rPr>
              <w:rtl w:val="0"/>
            </w:rPr>
            <w:br w:type="textWrapping"/>
            <w:delText xml:space="preserve">  </w:delText>
          </w:r>
          <w:r w:rsidDel="00000000" w:rsidR="00000000" w:rsidRPr="00000000">
            <w:rPr>
              <w:rtl w:val="0"/>
            </w:rPr>
            <w:delText xml:space="preserve">break</w:delTex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  <w:delText xml:space="preserve">end</w:delText>
          </w:r>
          <w:r w:rsidDel="00000000" w:rsidR="00000000" w:rsidRPr="00000000">
            <w:rPr>
              <w:rtl w:val="0"/>
            </w:rPr>
            <w:br w:type="textWrapping"/>
            <w:br w:type="textWrapping"/>
            <w:delText xml:space="preserve">puts animal</w:delText>
            <w:br w:type="textWrapping"/>
            <w:delText xml:space="preserve">puts var</w:delText>
          </w:r>
        </w:del>
      </w:ins>
      <w:r w:rsidDel="00000000" w:rsidR="00000000" w:rsidRPr="00000000">
        <w:rPr>
          <w:rtl w:val="0"/>
        </w:rPr>
        <w:t xml:space="preserve">demonstrate?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|a|</w:t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widowControl w:val="0"/>
        <w:rPr/>
      </w:pPr>
      <w:bookmarkStart w:colFirst="0" w:colLast="0" w:name="_89cv6ywuwltq" w:id="12"/>
      <w:bookmarkEnd w:id="12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60" w:hRule="atLeast"/>
          <w:tblHeader w:val="0"/>
          <w:trPrChange w:author="Matthew Sisserson" w:id="10" w:date="2021-02-16T21:27:25Z">
            <w:trPr>
              <w:cantSplit w:val="0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atthew Sisserson" w:id="10" w:date="2021-02-16T21:27:25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</w:t>
              <w:br w:type="textWrapping"/>
              <w:t xml:space="preserve">  n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widowControl w:val="0"/>
        <w:rPr/>
      </w:pPr>
      <w:bookmarkStart w:colFirst="0" w:colLast="0" w:name="_z6cufo1styfi" w:id="13"/>
      <w:bookmarkEnd w:id="13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565" w:hRule="atLeast"/>
          <w:tblHeader w:val="0"/>
          <w:trPrChange w:author="Mido" w:id="11" w:date="2021-05-28T00:58:43Z">
            <w:trPr>
              <w:cantSplit w:val="0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ido" w:id="11" w:date="2021-05-28T00:58:43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animal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"dog"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|animal|</w:t>
              <w:br w:type="textWrapping"/>
              <w:t xml:space="preserve">  animal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0"/>
        <w:rPr/>
      </w:pPr>
      <w:bookmarkStart w:colFirst="0" w:colLast="0" w:name="_br3xi2ctpvgf" w:id="14"/>
      <w:bookmarkEnd w:id="14"/>
      <w:r w:rsidDel="00000000" w:rsidR="00000000" w:rsidRPr="00000000">
        <w:rPr>
          <w:rtl w:val="0"/>
        </w:rPr>
        <w:t xml:space="preserve">Object Passing/Variables As Pointers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im5ld8r2xjyn" w:id="15"/>
      <w:bookmarkEnd w:id="15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"hi there"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a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"not here"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are a and b?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v2g0vgwhd3nr" w:id="16"/>
      <w:bookmarkEnd w:id="16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ins w:author="Hanan Maqbool" w:id="12" w:date="2021-04-29T19:16:06Z"/>
              </w:rPr>
            </w:pPr>
            <w:ins w:author="Hanan Maqbool" w:id="12" w:date="2021-04-29T19:16:0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"hi there"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a</w:t>
              <w:br w:type="textWrapping"/>
              <w:t xml:space="preserve">a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", Bob"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are a and b?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r44lczba1b17" w:id="17"/>
      <w:bookmarkEnd w:id="17"/>
      <w:r w:rsidDel="00000000" w:rsidR="00000000" w:rsidRPr="00000000">
        <w:rPr>
          <w:rtl w:val="0"/>
        </w:rPr>
        <w:t xml:space="preserve">Example 3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b = a</w:t>
              <w:br w:type="textWrapping"/>
              <w:t xml:space="preserve">c = a.uniq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are a, b, and c? What if the last line was `c = a.uniq!`?</w:t>
      </w:r>
    </w:p>
    <w:p w:rsidR="00000000" w:rsidDel="00000000" w:rsidP="00000000" w:rsidRDefault="00000000" w:rsidRPr="00000000" w14:paraId="00000052">
      <w:pPr>
        <w:pStyle w:val="Heading4"/>
        <w:widowControl w:val="0"/>
        <w:rPr/>
      </w:pPr>
      <w:bookmarkStart w:colFirst="0" w:colLast="0" w:name="_xrept566h4yj" w:id="18"/>
      <w:bookmarkEnd w:id="18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(b)</w:t>
              <w:br w:type="textWrapping"/>
              <w:t xml:space="preserve">  b.map {|letter|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"I like the letter: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#{letter}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test(a)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What is `a`? What if we called `map!` instead of `map`?</w:t>
      </w:r>
    </w:p>
    <w:p w:rsidR="00000000" w:rsidDel="00000000" w:rsidP="00000000" w:rsidRDefault="00000000" w:rsidRPr="00000000" w14:paraId="00000056">
      <w:pPr>
        <w:pStyle w:val="Heading4"/>
        <w:widowControl w:val="0"/>
        <w:rPr/>
      </w:pPr>
      <w:bookmarkStart w:colFirst="0" w:colLast="0" w:name="_ywux3y3s47t0" w:id="19"/>
      <w:bookmarkEnd w:id="19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5.2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7.3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b</w:t>
              <w:br w:type="textWrapping"/>
              <w:br w:type="textWrapping"/>
              <w:t xml:space="preserve">b +=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`a` and `b`? Why? </w:t>
      </w:r>
    </w:p>
    <w:p w:rsidR="00000000" w:rsidDel="00000000" w:rsidP="00000000" w:rsidRDefault="00000000" w:rsidRPr="00000000" w14:paraId="0000005A">
      <w:pPr>
        <w:pStyle w:val="Heading4"/>
        <w:widowControl w:val="0"/>
        <w:rPr/>
      </w:pPr>
      <w:bookmarkStart w:colFirst="0" w:colLast="0" w:name="_59r33zhyj45a" w:id="20"/>
      <w:bookmarkEnd w:id="20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cc33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str  +=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str.downcase!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test_str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'Written Assessment'</w:t>
              <w:br w:type="textWrapping"/>
              <w:t xml:space="preserve">test(test_str)</w:t>
              <w:br w:type="textWrapping"/>
              <w:br w:type="textWrapping"/>
              <w:t xml:space="preserve">puts test_str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explanation of examples below</w:t>
      </w:r>
    </w:p>
    <w:p w:rsidR="00000000" w:rsidDel="00000000" w:rsidP="00000000" w:rsidRDefault="00000000" w:rsidRPr="00000000" w14:paraId="00000061">
      <w:pPr>
        <w:pStyle w:val="Heading4"/>
        <w:widowControl w:val="0"/>
        <w:rPr/>
      </w:pPr>
      <w:bookmarkStart w:colFirst="0" w:colLast="0" w:name="_kruo15400edz" w:id="21"/>
      <w:bookmarkEnd w:id="21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ins w:author="Anonymous" w:id="13" w:date="2021-04-06T20:42:48Z"/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plus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(x, y)</w:t>
              <w:br w:type="textWrapping"/>
              <w:t xml:space="preserve">  x = x + 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plus(a,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</w:r>
            <w:ins w:author="Anonymous" w:id="13" w:date="2021-04-06T20:42:4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pkor12pikeo4" w:id="22"/>
      <w:bookmarkEnd w:id="22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(x)</w:t>
              <w:br w:type="textWrapping"/>
              <w:t xml:space="preserve">  x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increment(y) </w:t>
              <w:br w:type="textWrapping"/>
              <w:br w:type="textWrapping"/>
              <w:t xml:space="preserve">puts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c01npti6eukc" w:id="23"/>
      <w:bookmarkEnd w:id="23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90" w:hRule="atLeast"/>
          <w:tblHeader w:val="0"/>
          <w:trPrChange w:author="Kim Ramirez" w:id="14" w:date="2021-03-15T20:56:22Z">
            <w:trPr>
              <w:cantSplit w:val="0"/>
              <w:trHeight w:val="2580" w:hRule="atLeast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Kim Ramirez" w:id="14" w:date="2021-03-15T20:56:22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change_name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(name)</w:t>
              <w:br w:type="textWrapping"/>
              <w:t xml:space="preserve">  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does this reassignment change the object outside the method?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'jim'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change_name(name)</w:t>
              <w:br w:type="textWrapping"/>
              <w:t xml:space="preserve">puts 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widowControl w:val="0"/>
        <w:rPr/>
      </w:pPr>
      <w:bookmarkStart w:colFirst="0" w:colLast="0" w:name="_j0h4mml5s98" w:id="24"/>
      <w:bookmarkEnd w:id="24"/>
      <w:r w:rsidDel="00000000" w:rsidR="00000000" w:rsidRPr="00000000">
        <w:rPr>
          <w:rtl w:val="0"/>
        </w:rPr>
        <w:t xml:space="preserve">Example 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cap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str.capitalize!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does this affect the object outside the method?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"jim"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cap(name)</w:t>
              <w:br w:type="textWrapping"/>
              <w:t xml:space="preserve">puts 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eeiwavouz46z" w:id="25"/>
      <w:bookmarkEnd w:id="25"/>
      <w:r w:rsidDel="00000000" w:rsidR="00000000" w:rsidRPr="00000000">
        <w:rPr>
          <w:rtl w:val="0"/>
        </w:rPr>
        <w:t xml:space="preserve">Example 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is `arr`?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b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arr = [a, b]</w:t>
              <w:br w:type="textWrapping"/>
              <w:t xml:space="preserve">arr</w:t>
              <w:br w:type="textWrapping"/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19q77mdzhlpu" w:id="26"/>
      <w:bookmarkEnd w:id="26"/>
      <w:r w:rsidDel="00000000" w:rsidR="00000000" w:rsidRPr="00000000">
        <w:rPr>
          <w:rtl w:val="0"/>
        </w:rPr>
        <w:t xml:space="preserve">Example 12</w:t>
      </w:r>
    </w:p>
    <w:p w:rsidR="00000000" w:rsidDel="00000000" w:rsidP="00000000" w:rsidRDefault="00000000" w:rsidRPr="00000000" w14:paraId="0000007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to example</w:t>
        </w:r>
      </w:hyperlink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del w:author="Christopher Brum" w:id="15" w:date="2021-06-30T21:51:26Z"/>
              </w:rPr>
            </w:pPr>
            <w:del w:author="Christopher Brum" w:id="15" w:date="2021-06-30T21:51:26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arr1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arr2 = arr1.dup</w:t>
              <w:br w:type="textWrapping"/>
              <w:t xml:space="preserve">arr2.map!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|char|</w:t>
              <w:br w:type="textWrapping"/>
              <w:t xml:space="preserve">  char.upcase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arr1 </w:t>
              <w:br w:type="textWrapping"/>
              <w:t xml:space="preserve">puts arr2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widowControl w:val="0"/>
        <w:rPr/>
      </w:pPr>
      <w:bookmarkStart w:colFirst="0" w:colLast="0" w:name="_y17dx41ddngr" w:id="27"/>
      <w:bookmarkEnd w:id="27"/>
      <w:ins w:author="David Johansen" w:id="16" w:date="2021-04-13T19:22:49Z">
        <w:del w:author="Ryan" w:id="17" w:date="2021-04-20T14:13:18Z">
          <w:r w:rsidDel="00000000" w:rsidR="00000000" w:rsidRPr="00000000">
            <w:rPr>
              <w:rtl w:val="0"/>
            </w:rPr>
            <w:delText xml:space="preserve">f</w:delText>
          </w:r>
        </w:del>
      </w:ins>
      <w:r w:rsidDel="00000000" w:rsidR="00000000" w:rsidRPr="00000000">
        <w:rPr>
          <w:rtl w:val="0"/>
        </w:rPr>
        <w:t xml:space="preserve">Object Mutability/Mutating Methods</w:t>
      </w:r>
    </w:p>
    <w:p w:rsidR="00000000" w:rsidDel="00000000" w:rsidP="00000000" w:rsidRDefault="00000000" w:rsidRPr="00000000" w14:paraId="0000007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Here’s the article</w:t>
        </w:r>
      </w:hyperlink>
      <w:r w:rsidDel="00000000" w:rsidR="00000000" w:rsidRPr="00000000">
        <w:rPr>
          <w:rtl w:val="0"/>
        </w:rPr>
        <w:t xml:space="preserve"> with some of the below examples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opuwlb7du781" w:id="28"/>
      <w:bookmarkEnd w:id="28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ns w:author="Cameron Augustine" w:id="18" w:date="2021-07-30T19:13:50Z"/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</w:r>
            <w:ins w:author="Cameron Augustine" w:id="18" w:date="2021-07-30T19:13:5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value.upcase!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hp6ue03qgvi7" w:id="29"/>
      <w:bookmarkEnd w:id="29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60" w:hRule="atLeast"/>
          <w:tblHeader w:val="0"/>
          <w:trPrChange w:author="Matt Kiefer" w:id="19" w:date="2021-02-19T14:44:52Z">
            <w:trPr>
              <w:cantSplit w:val="0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att Kiefer" w:id="19" w:date="2021-02-19T14:44:52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= value.upcase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9skb3febaern" w:id="30"/>
      <w:bookmarkEnd w:id="30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'xyz'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value = value.upcase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7">
      <w:pPr>
        <w:pStyle w:val="Heading4"/>
        <w:widowControl w:val="0"/>
        <w:rPr/>
      </w:pPr>
      <w:bookmarkStart w:colFirst="0" w:colLast="0" w:name="_pd536czh28hm" w:id="31"/>
      <w:bookmarkEnd w:id="31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280" w:hRule="atLeast"/>
          <w:tblHeader w:val="0"/>
          <w:trPrChange w:author="ORA268P" w:id="20" w:date="2021-05-19T19:08:22Z">
            <w:trPr>
              <w:cantSplit w:val="0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ORA268P" w:id="20" w:date="2021-05-19T19:08:22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= value.upcase!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4y3y8o1d252q" w:id="32"/>
      <w:bookmarkEnd w:id="32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value[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value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F">
      <w:pPr>
        <w:pStyle w:val="Heading4"/>
        <w:widowControl w:val="0"/>
        <w:rPr/>
      </w:pPr>
      <w:bookmarkStart w:colFirst="0" w:colLast="0" w:name="_ut6zm0ukf6x5" w:id="33"/>
      <w:bookmarkEnd w:id="33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a_method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(string)</w:t>
              <w:br w:type="textWrapping"/>
              <w:t xml:space="preserve">  string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 world'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a_method(a)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4"/>
        <w:widowControl w:val="0"/>
        <w:rPr/>
      </w:pPr>
      <w:bookmarkStart w:colFirst="0" w:colLast="0" w:name="_53pyvgs0o7sk" w:id="34"/>
      <w:bookmarkEnd w:id="34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ins w:author="Adrian Arnot Andrews" w:id="21" w:date="2021-02-25T22:39:45Z">
              <w:del w:author="Amandeep Bal" w:id="22" w:date="2021-04-14T23:13:58Z">
                <w:r w:rsidDel="00000000" w:rsidR="00000000" w:rsidRPr="00000000">
                  <w:rPr>
                    <w:rtl w:val="0"/>
                  </w:rPr>
                  <w:delText xml:space="preserve">arr</w:delText>
                </w:r>
              </w:del>
            </w:ins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* num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ccx2jb2zho4q" w:id="35"/>
      <w:bookmarkEnd w:id="35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%w(a b c)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9yvrksx5q8jt" w:id="36"/>
      <w:bookmarkEnd w:id="36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9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to page with #9 &amp; #10</w:t>
        </w:r>
      </w:hyperlink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del w:author="gagan sapkota" w:id="23" w:date="2021-06-07T15:03:49Z"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def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bb1166"/>
                  <w:shd w:fill="222222" w:val="clear"/>
                  <w:rtl w:val="0"/>
                </w:rPr>
                <w:delText xml:space="preserve">add_name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(arr, name)</w:delText>
                <w:br w:type="textWrapping"/>
                <w:delText xml:space="preserve">  arr = arr + [name]</w:delText>
                <w:br w:type="textWrapping"/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end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br w:type="textWrapping"/>
                <w:delText xml:space="preserve">names = [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'bob'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,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'kim'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]</w:delText>
                <w:br w:type="textWrapping"/>
                <w:delText xml:space="preserve">add_name(names,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'jim'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)</w:delText>
                <w:br w:type="textWrapping"/>
                <w:delText xml:space="preserve">puts names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h65dhecq8vxb" w:id="37"/>
      <w:bookmarkEnd w:id="37"/>
      <w:r w:rsidDel="00000000" w:rsidR="00000000" w:rsidRPr="00000000">
        <w:rPr>
          <w:rtl w:val="0"/>
        </w:rPr>
        <w:t xml:space="preserve">Example 10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add_name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(arr, name)</w:t>
              <w:br w:type="textWrapping"/>
              <w:t xml:space="preserve">  arr = arr &lt;&lt; 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names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'kim'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add_name(names,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'jim'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puts names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v1c5wi75yve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widowControl w:val="0"/>
        <w:rPr/>
      </w:pPr>
      <w:bookmarkStart w:colFirst="0" w:colLast="0" w:name="_yjam54fv7s42" w:id="39"/>
      <w:bookmarkEnd w:id="39"/>
      <w:r w:rsidDel="00000000" w:rsidR="00000000" w:rsidRPr="00000000">
        <w:rPr>
          <w:rtl w:val="0"/>
        </w:rPr>
        <w:t xml:space="preserve">Each, Map, Select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yjvb04by7cmk" w:id="40"/>
      <w:bookmarkEnd w:id="40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</w:t>
        <w:tab/>
        <w:t xml:space="preserve">demonstrate?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array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array.select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|num|</w:t>
              <w:br w:type="textWrapping"/>
              <w:t xml:space="preserve">   puts num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num.odd?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uzt1bfk9qmp7" w:id="41"/>
      <w:bookmarkEnd w:id="41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arr.select { |n| n.odd?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3ylzetkuvqv7" w:id="42"/>
      <w:bookmarkEnd w:id="42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>
          <w:rFonts w:ascii="Consolas" w:cs="Consolas" w:eastAsia="Consolas" w:hAnsi="Consolas"/>
          <w:color w:val="aaaaaa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widowControl w:val="0"/>
        <w:rPr/>
      </w:pPr>
      <w:bookmarkStart w:colFirst="0" w:colLast="0" w:name="_prcfzu8a0d4l" w:id="43"/>
      <w:bookmarkEnd w:id="43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8ceooo7ijdvt" w:id="44"/>
      <w:bookmarkEnd w:id="44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words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%w(jump trip laugh run talk)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new_array = words.map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|word|</w:t>
              <w:br w:type="textWrapping"/>
              <w:t xml:space="preserve">  word.start_with?(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dk9je5nwum5g" w:id="45"/>
      <w:bookmarkEnd w:id="45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arr.each { |n| puts n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widowControl w:val="0"/>
        <w:rPr/>
      </w:pPr>
      <w:bookmarkStart w:colFirst="0" w:colLast="0" w:name="_4am4g41nmfj7" w:id="46"/>
      <w:bookmarkEnd w:id="46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6644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incremented = arr.map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        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incremented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4"/>
        <w:widowControl w:val="0"/>
        <w:rPr/>
      </w:pPr>
      <w:bookmarkStart w:colFirst="0" w:colLast="0" w:name="_ycbkrz5jeaum" w:id="47"/>
      <w:bookmarkEnd w:id="47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widowControl w:val="0"/>
        <w:rPr>
          <w:b w:val="1"/>
          <w:color w:val="000000"/>
          <w:sz w:val="22"/>
          <w:szCs w:val="22"/>
        </w:rPr>
      </w:pPr>
      <w:bookmarkStart w:colFirst="0" w:colLast="0" w:name="_mlhdk8egsd72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widowControl w:val="0"/>
        <w:rPr/>
      </w:pPr>
      <w:bookmarkStart w:colFirst="0" w:colLast="0" w:name="_lqurkzh1urxq" w:id="49"/>
      <w:bookmarkEnd w:id="49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arr.map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  puts 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4"/>
        <w:widowControl w:val="0"/>
        <w:rPr/>
      </w:pPr>
      <w:bookmarkStart w:colFirst="0" w:colLast="0" w:name="_5lup6zlzr0iq" w:id="50"/>
      <w:bookmarkEnd w:id="50"/>
      <w:r w:rsidDel="00000000" w:rsidR="00000000" w:rsidRPr="00000000">
        <w:rPr>
          <w:rtl w:val="0"/>
        </w:rPr>
        <w:t xml:space="preserve">Example 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5" w:hRule="atLeast"/>
          <w:tblHeader w:val="0"/>
          <w:trPrChange w:author="Yves Cr" w:id="24" w:date="2021-04-11T22:36:33Z">
            <w:trPr>
              <w:cantSplit w:val="0"/>
              <w:tblHeader w:val="0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Yves Cr" w:id="24" w:date="2021-04-11T22:36:33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].map { |num| a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su9su72qkzx1" w:id="51"/>
      <w:bookmarkEnd w:id="51"/>
      <w:r w:rsidDel="00000000" w:rsidR="00000000" w:rsidRPr="00000000">
        <w:rPr>
          <w:rtl w:val="0"/>
        </w:rPr>
        <w:t xml:space="preserve">Example 11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].each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puts num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4"/>
        <w:widowControl w:val="0"/>
        <w:rPr/>
      </w:pPr>
      <w:bookmarkStart w:colFirst="0" w:colLast="0" w:name="_xxa1bsdm5u0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widowControl w:val="0"/>
        <w:rPr/>
      </w:pPr>
      <w:bookmarkStart w:colFirst="0" w:colLast="0" w:name="_yzx08slji9p8" w:id="53"/>
      <w:bookmarkEnd w:id="53"/>
      <w:r w:rsidDel="00000000" w:rsidR="00000000" w:rsidRPr="00000000">
        <w:rPr>
          <w:rtl w:val="0"/>
        </w:rPr>
        <w:t xml:space="preserve">Other Collection Methods</w:t>
      </w:r>
    </w:p>
    <w:p w:rsidR="00000000" w:rsidDel="00000000" w:rsidP="00000000" w:rsidRDefault="00000000" w:rsidRPr="00000000" w14:paraId="000000C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 to all examples below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hb6cqzfshg8x" w:id="54"/>
      <w:bookmarkEnd w:id="54"/>
      <w:r w:rsidDel="00000000" w:rsidR="00000000" w:rsidRPr="00000000">
        <w:rPr>
          <w:rtl w:val="0"/>
        </w:rPr>
        <w:t xml:space="preserve">Example 1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ins w:author="Adrian Arnot Andrews" w:id="25" w:date="2021-02-28T18:19:40Z"/>
              </w:rPr>
            </w:pPr>
            <w:ins w:author="Adrian Arnot Andrews" w:id="25" w:date="2021-02-28T18:19:4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9">
            <w:pPr>
              <w:widowControl w:val="0"/>
              <w:rPr>
                <w:ins w:author="Kim Ramirez" w:id="26" w:date="2021-03-18T22:55:06Z"/>
              </w:rPr>
            </w:pPr>
            <w:ins w:author="Kim Ramirez" w:id="26" w:date="2021-03-18T22:55:0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].any?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s839l956vnd7" w:id="55"/>
      <w:bookmarkEnd w:id="55"/>
      <w:r w:rsidDel="00000000" w:rsidR="00000000" w:rsidRPr="00000000">
        <w:rPr>
          <w:rtl w:val="0"/>
        </w:rPr>
        <w:t xml:space="preserve">Example 2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}.any?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|key, value|</w:t>
              <w:br w:type="textWrapping"/>
              <w:t xml:space="preserve">  value.size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xwscxbav31h6" w:id="56"/>
      <w:bookmarkEnd w:id="56"/>
      <w:r w:rsidDel="00000000" w:rsidR="00000000" w:rsidRPr="00000000">
        <w:rPr>
          <w:rtl w:val="0"/>
        </w:rPr>
        <w:t xml:space="preserve">Example 3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].all?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m7enrtjezxv8" w:id="57"/>
      <w:bookmarkEnd w:id="57"/>
      <w:r w:rsidDel="00000000" w:rsidR="00000000" w:rsidRPr="00000000">
        <w:rPr>
          <w:rtl w:val="0"/>
        </w:rPr>
        <w:t xml:space="preserve">Example 4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}.all?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|key, value|</w:t>
              <w:br w:type="textWrapping"/>
              <w:t xml:space="preserve">  value.length &gt;=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1i7w12vl97xj" w:id="58"/>
      <w:bookmarkEnd w:id="58"/>
      <w:r w:rsidDel="00000000" w:rsidR="00000000" w:rsidRPr="00000000">
        <w:rPr>
          <w:rtl w:val="0"/>
        </w:rPr>
        <w:t xml:space="preserve">Example 5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].each_with_index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|num, index|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"The index of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#{num}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#{index}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rxhznrupv1l6" w:id="59"/>
      <w:bookmarkEnd w:id="59"/>
      <w:r w:rsidDel="00000000" w:rsidR="00000000" w:rsidRPr="00000000">
        <w:rPr>
          <w:rtl w:val="0"/>
        </w:rPr>
        <w:t xml:space="preserve">Example 6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}.each_with_object([])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|pair, array|</w:t>
              <w:br w:type="textWrapping"/>
              <w:t xml:space="preserve">  array &lt;&lt; pair.last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hnhqm2ytrqek" w:id="60"/>
      <w:bookmarkEnd w:id="60"/>
      <w:r w:rsidDel="00000000" w:rsidR="00000000" w:rsidRPr="00000000">
        <w:rPr>
          <w:rtl w:val="0"/>
        </w:rPr>
        <w:t xml:space="preserve">Example 7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}.each_with_object({})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|(key, value), hash|</w:t>
              <w:br w:type="textWrapping"/>
              <w:t xml:space="preserve">  hash[value] = key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1rlksykldqlv" w:id="61"/>
      <w:bookmarkEnd w:id="61"/>
      <w:r w:rsidDel="00000000" w:rsidR="00000000" w:rsidRPr="00000000">
        <w:rPr>
          <w:rtl w:val="0"/>
        </w:rPr>
        <w:t xml:space="preserve">Example 8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odd, even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].partition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num.odd?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 odd </w:t>
              <w:br w:type="textWrapping"/>
              <w:t xml:space="preserve">p even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widowControl w:val="0"/>
        <w:rPr/>
      </w:pPr>
      <w:bookmarkStart w:colFirst="0" w:colLast="0" w:name="_ppdn6rb9zh9q" w:id="62"/>
      <w:bookmarkEnd w:id="62"/>
      <w:r w:rsidDel="00000000" w:rsidR="00000000" w:rsidRPr="00000000">
        <w:rPr>
          <w:rtl w:val="0"/>
        </w:rPr>
        <w:t xml:space="preserve">Truthiness</w:t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e7j3ph1hpcjb" w:id="63"/>
      <w:bookmarkEnd w:id="63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a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 is truthy"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 is falsey"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atqh4c95ayqn" w:id="64"/>
      <w:bookmarkEnd w:id="64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"written assessment"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var = test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var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"written assessment"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"interview"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widowControl w:val="0"/>
        <w:rPr/>
      </w:pPr>
      <w:bookmarkStart w:colFirst="0" w:colLast="0" w:name="_9krphtd1l05a" w:id="65"/>
      <w:bookmarkEnd w:id="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  <w:sectPrChange w:author="Anonymous" w:id="0" w:date="2021-04-06T20:42:45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az RR" w:id="0" w:date="2021-06-22T17:25:4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27" w:date="2021-04-06T20:42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27" w:date="2021-04-06T20:42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reformat the code.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>
        <w:ins w:author="Anonymous" w:id="27" w:date="2021-04-06T20:42:45Z"/>
        <w:rFonts w:ascii="Consolas" w:cs="Consolas" w:eastAsia="Consolas" w:hAnsi="Consolas"/>
      </w:rPr>
    </w:pPr>
    <w:ins w:author="Mohammad Ali" w:id="4" w:date="2021-06-22T16:33:45Z">
      <w:del w:author="Riaz RR" w:id="28" w:date="2021-06-22T17:22:16Z"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arr = [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1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,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2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,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3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,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4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]</w:delText>
        </w:r>
      </w:del>
    </w:ins>
    <w:ins w:author="Anonymous" w:id="27" w:date="2021-04-06T20:42:45Z">
      <w:del w:author="Riaz RR" w:id="28" w:date="2021-06-22T17:22:16Z"/>
    </w:ins>
    <w:ins w:author="gagan sapkota" w:id="23" w:date="2021-06-07T15:03:49Z">
      <w:del w:author="Riaz RR" w:id="28" w:date="2021-06-22T17:22:16Z"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def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add_name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(arr, name)</w:delText>
          <w:br w:type="textWrapping"/>
          <w:delText xml:space="preserve">  arr = arr + [name]</w:delText>
          <w:br w:type="textWrapping"/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end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br w:type="textWrapping"/>
          <w:br w:type="textWrapping"/>
          <w:delText xml:space="preserve">names = [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'bob'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,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'kim'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]</w:delText>
          <w:br w:type="textWrapping"/>
          <w:delText xml:space="preserve">add_name(names, 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'jim'</w:delText>
        </w:r>
        <w:r w:rsidDel="00000000" w:rsidR="00000000" w:rsidRPr="00000000">
          <w:rPr>
            <w:rFonts w:ascii="Consolas" w:cs="Consolas" w:eastAsia="Consolas" w:hAnsi="Consolas"/>
            <w:rtl w:val="0"/>
          </w:rPr>
          <w:delText xml:space="preserve">)</w:delText>
          <w:br w:type="textWrapping"/>
          <w:delText xml:space="preserve">puts names</w:delText>
        </w:r>
      </w:del>
    </w:ins>
    <w:ins w:author="Anonymous" w:id="27" w:date="2021-04-06T20:42:45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unchschool.com/blog/object-passing-in-ruby" TargetMode="External"/><Relationship Id="rId10" Type="http://schemas.openxmlformats.org/officeDocument/2006/relationships/hyperlink" Target="https://launchschool.com/lessons/a0f3cd44/assignments/9e9e907c" TargetMode="External"/><Relationship Id="rId13" Type="http://schemas.openxmlformats.org/officeDocument/2006/relationships/hyperlink" Target="https://launchschool.com/blog/mutating-and-non-mutating-methods" TargetMode="External"/><Relationship Id="rId12" Type="http://schemas.openxmlformats.org/officeDocument/2006/relationships/hyperlink" Target="https://launchschool.com/lessons/c53f2250/assignments/1a6a266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aunchschool.com/exercise_sets/d6b1fb73" TargetMode="External"/><Relationship Id="rId15" Type="http://schemas.openxmlformats.org/officeDocument/2006/relationships/hyperlink" Target="https://launchschool.com/lessons/85376b6d/assignments/d86be6b5" TargetMode="External"/><Relationship Id="rId14" Type="http://schemas.openxmlformats.org/officeDocument/2006/relationships/hyperlink" Target="https://launchschool.com/lessons/a0f3cd44/assignments/4b1ad598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aunchschool.com/lessons/85376b6d/assignments/fd13de08" TargetMode="External"/><Relationship Id="rId8" Type="http://schemas.openxmlformats.org/officeDocument/2006/relationships/hyperlink" Target="https://launchschool.com/exercise_sets/ece1c6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